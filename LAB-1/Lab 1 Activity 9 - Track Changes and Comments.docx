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33F" w:rsidRDefault="0031788B" w:rsidP="00CD133F">
      <w:pPr>
        <w:jc w:val="center"/>
        <w:rPr>
          <w:b/>
          <w:sz w:val="36"/>
        </w:rPr>
      </w:pPr>
      <w:r>
        <w:rPr>
          <w:b/>
          <w:sz w:val="36"/>
        </w:rPr>
        <w:t>Lab</w:t>
      </w:r>
      <w:r w:rsidR="002E7D86">
        <w:rPr>
          <w:b/>
          <w:sz w:val="36"/>
        </w:rPr>
        <w:t xml:space="preserve"> 1</w:t>
      </w:r>
      <w:r w:rsidR="00477BAF">
        <w:rPr>
          <w:b/>
          <w:sz w:val="36"/>
        </w:rPr>
        <w:t xml:space="preserve"> Activity 9</w:t>
      </w:r>
      <w:r w:rsidR="00CD133F">
        <w:rPr>
          <w:b/>
          <w:sz w:val="36"/>
        </w:rPr>
        <w:t xml:space="preserve"> -</w:t>
      </w:r>
      <w:r w:rsidR="002F7965" w:rsidRPr="002F7965">
        <w:rPr>
          <w:b/>
          <w:sz w:val="36"/>
        </w:rPr>
        <w:t xml:space="preserve"> </w:t>
      </w:r>
      <w:r w:rsidR="00477BAF" w:rsidRPr="00477BAF">
        <w:rPr>
          <w:b/>
          <w:sz w:val="36"/>
        </w:rPr>
        <w:t>Track Changes and Comments</w:t>
      </w:r>
    </w:p>
    <w:p w:rsidR="005A118C" w:rsidRDefault="00CD133F" w:rsidP="005A118C">
      <w:r>
        <w:rPr>
          <w:b/>
        </w:rPr>
        <w:t>Objective</w:t>
      </w:r>
      <w:r>
        <w:t xml:space="preserve"> </w:t>
      </w:r>
      <w:r w:rsidR="00810C1C">
        <w:t>–</w:t>
      </w:r>
      <w:r w:rsidR="00477BAF">
        <w:t xml:space="preserve"> </w:t>
      </w:r>
      <w:r w:rsidR="00477BAF" w:rsidRPr="00477BAF">
        <w:t>Learn how to track changes and add comme</w:t>
      </w:r>
      <w:r w:rsidR="00477BAF">
        <w:t>nts in a collaborative document</w:t>
      </w:r>
      <w:r w:rsidR="00810C1C" w:rsidRPr="00810C1C">
        <w:t>.</w:t>
      </w:r>
    </w:p>
    <w:p w:rsidR="00477BAF" w:rsidRPr="00477BAF" w:rsidRDefault="00477BAF" w:rsidP="00477BA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77BAF">
        <w:rPr>
          <w:color w:val="000000" w:themeColor="text1"/>
        </w:rPr>
        <w:t>Turn on "Track Changes" and make edits.</w:t>
      </w:r>
    </w:p>
    <w:p w:rsidR="00477BAF" w:rsidRPr="00477BAF" w:rsidRDefault="00477BAF" w:rsidP="00477BA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77BAF">
        <w:rPr>
          <w:color w:val="000000" w:themeColor="text1"/>
        </w:rPr>
        <w:t>Accept or reject changes made by others.</w:t>
      </w:r>
    </w:p>
    <w:p w:rsidR="00477BAF" w:rsidRPr="00477BAF" w:rsidRDefault="00477BAF" w:rsidP="00477BA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477BAF">
        <w:rPr>
          <w:color w:val="000000" w:themeColor="text1"/>
        </w:rPr>
        <w:t>Add comments to specific parts of the document.</w:t>
      </w:r>
    </w:p>
    <w:p w:rsidR="00477BAF" w:rsidRPr="00477BAF" w:rsidRDefault="00477BAF" w:rsidP="00477BAF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77BAF">
        <w:rPr>
          <w:color w:val="000000" w:themeColor="text1"/>
        </w:rPr>
        <w:t>Review comments and resolve or delete them</w:t>
      </w:r>
    </w:p>
    <w:p w:rsidR="00CD133F" w:rsidRPr="00477BAF" w:rsidRDefault="00CD133F" w:rsidP="00477BAF">
      <w:pPr>
        <w:rPr>
          <w:b/>
          <w:color w:val="000000" w:themeColor="text1"/>
        </w:rPr>
      </w:pPr>
      <w:r w:rsidRPr="00477BAF">
        <w:rPr>
          <w:b/>
          <w:color w:val="000000" w:themeColor="text1"/>
        </w:rPr>
        <w:t>____________________________________________________________________________________</w:t>
      </w:r>
    </w:p>
    <w:p w:rsidR="00CD133F" w:rsidRDefault="00CD133F" w:rsidP="00CD133F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t>Solutions:</w:t>
      </w:r>
    </w:p>
    <w:p w:rsidR="005E1407" w:rsidRPr="00964871" w:rsidRDefault="006F261B" w:rsidP="00414BBF">
      <w:pPr>
        <w:rPr>
          <w:rFonts w:ascii="Arial" w:hAnsi="Arial" w:cs="Arial"/>
          <w:b/>
          <w:u w:val="single"/>
        </w:rPr>
      </w:pPr>
      <w:r w:rsidRPr="00964871">
        <w:rPr>
          <w:rFonts w:ascii="Arial" w:hAnsi="Arial" w:cs="Arial"/>
          <w:b/>
          <w:u w:val="single"/>
        </w:rPr>
        <w:t>Task 1:</w:t>
      </w:r>
    </w:p>
    <w:p w:rsidR="00964871" w:rsidRPr="00964871" w:rsidRDefault="00964871" w:rsidP="00964871">
      <w:p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To open track changes:  </w:t>
      </w:r>
    </w:p>
    <w:p w:rsidR="00964871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  <w:bCs/>
        </w:rPr>
        <w:t>Open your document</w:t>
      </w:r>
      <w:r w:rsidRPr="00964871">
        <w:rPr>
          <w:rFonts w:ascii="Arial" w:eastAsia="Times New Roman" w:hAnsi="Arial" w:cs="Arial"/>
        </w:rPr>
        <w:t xml:space="preserve"> in Microsoft Word.</w:t>
      </w:r>
    </w:p>
    <w:p w:rsidR="00964871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Go to the </w:t>
      </w:r>
      <w:r w:rsidRPr="00964871">
        <w:rPr>
          <w:rFonts w:ascii="Arial" w:eastAsia="Times New Roman" w:hAnsi="Arial" w:cs="Arial"/>
          <w:bCs/>
        </w:rPr>
        <w:t>Review</w:t>
      </w:r>
      <w:r w:rsidRPr="00964871">
        <w:rPr>
          <w:rFonts w:ascii="Arial" w:eastAsia="Times New Roman" w:hAnsi="Arial" w:cs="Arial"/>
        </w:rPr>
        <w:t xml:space="preserve"> tab at the top of the screen.</w:t>
      </w:r>
    </w:p>
    <w:p w:rsidR="00964871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In the </w:t>
      </w:r>
      <w:r w:rsidRPr="00964871">
        <w:rPr>
          <w:rFonts w:ascii="Arial" w:eastAsia="Times New Roman" w:hAnsi="Arial" w:cs="Arial"/>
          <w:bCs/>
        </w:rPr>
        <w:t>Tracking</w:t>
      </w:r>
      <w:r w:rsidRPr="00964871">
        <w:rPr>
          <w:rFonts w:ascii="Arial" w:eastAsia="Times New Roman" w:hAnsi="Arial" w:cs="Arial"/>
        </w:rPr>
        <w:t xml:space="preserve"> group, click on </w:t>
      </w:r>
      <w:r w:rsidRPr="00964871">
        <w:rPr>
          <w:rFonts w:ascii="Arial" w:eastAsia="Times New Roman" w:hAnsi="Arial" w:cs="Arial"/>
          <w:bCs/>
        </w:rPr>
        <w:t>Track Changes</w:t>
      </w:r>
      <w:r w:rsidRPr="00964871">
        <w:rPr>
          <w:rFonts w:ascii="Arial" w:eastAsia="Times New Roman" w:hAnsi="Arial" w:cs="Arial"/>
        </w:rPr>
        <w:t>. You’ll see that it is highlighted to indicate it's turned on.</w:t>
      </w:r>
    </w:p>
    <w:p w:rsidR="006F261B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ins w:id="0" w:author="Hashir Siddiqui" w:date="2025-01-30T04:19:00Z"/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>Now, any edits you make (deletions, insertions, formatting changes) will be tracked and shown in the document.</w:t>
      </w:r>
    </w:p>
    <w:p w:rsidR="00AC3F19" w:rsidRDefault="00AC3F19" w:rsidP="00AC3F19">
      <w:pPr>
        <w:spacing w:after="0" w:line="240" w:lineRule="auto"/>
        <w:rPr>
          <w:ins w:id="1" w:author="Hashir Siddiqui" w:date="2025-01-30T04:19:00Z"/>
          <w:rFonts w:ascii="Arial" w:eastAsia="Times New Roman" w:hAnsi="Arial" w:cs="Arial"/>
        </w:rPr>
        <w:pPrChange w:id="2" w:author="Hashir Siddiqui" w:date="2025-01-30T04:19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</w:p>
    <w:p w:rsidR="00AC3F19" w:rsidRPr="00AC3F19" w:rsidRDefault="00AC3F19" w:rsidP="00AC3F19">
      <w:pPr>
        <w:spacing w:after="0" w:line="240" w:lineRule="auto"/>
        <w:rPr>
          <w:ins w:id="3" w:author="Hashir Siddiqui" w:date="2025-01-30T04:19:00Z"/>
          <w:rFonts w:ascii="Arial" w:eastAsia="Times New Roman" w:hAnsi="Arial" w:cs="Arial"/>
          <w:rPrChange w:id="4" w:author="Hashir Siddiqui" w:date="2025-01-30T04:19:00Z">
            <w:rPr>
              <w:ins w:id="5" w:author="Hashir Siddiqui" w:date="2025-01-30T04:19:00Z"/>
            </w:rPr>
          </w:rPrChange>
        </w:rPr>
        <w:pPrChange w:id="6" w:author="Hashir Siddiqui" w:date="2025-01-30T04:19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</w:p>
    <w:p w:rsidR="00AC3F19" w:rsidRPr="00AC3F19" w:rsidRDefault="00AC3F19" w:rsidP="00A272C6">
      <w:pPr>
        <w:spacing w:after="0" w:line="240" w:lineRule="auto"/>
        <w:jc w:val="center"/>
        <w:rPr>
          <w:rFonts w:ascii="Arial" w:eastAsia="Times New Roman" w:hAnsi="Arial" w:cs="Arial"/>
          <w:rPrChange w:id="7" w:author="Hashir Siddiqui" w:date="2025-01-30T04:19:00Z">
            <w:rPr/>
          </w:rPrChange>
        </w:rPr>
        <w:pPrChange w:id="8" w:author="Hashir Siddiqui" w:date="2025-01-30T04:20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  <w:ins w:id="9" w:author="Hashir Siddiqui" w:date="2025-01-30T04:19:00Z">
        <w:r w:rsidRPr="00AC3F19">
          <w:rPr>
            <w:rFonts w:ascii="Arial" w:eastAsia="Times New Roman" w:hAnsi="Arial" w:cs="Arial"/>
          </w:rPr>
          <w:drawing>
            <wp:inline distT="0" distB="0" distL="0" distR="0" wp14:anchorId="7B8B64C9" wp14:editId="672EB18D">
              <wp:extent cx="1841500" cy="1381125"/>
              <wp:effectExtent l="0" t="0" r="6350" b="952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41769" cy="13813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4871" w:rsidRPr="00964871" w:rsidRDefault="00964871" w:rsidP="00964871">
      <w:pPr>
        <w:rPr>
          <w:rFonts w:ascii="Arial" w:eastAsia="Times New Roman" w:hAnsi="Arial" w:cs="Arial"/>
        </w:rPr>
      </w:pPr>
    </w:p>
    <w:p w:rsidR="00964871" w:rsidRPr="00964871" w:rsidRDefault="00964871" w:rsidP="00964871">
      <w:pPr>
        <w:rPr>
          <w:rFonts w:ascii="Arial" w:eastAsia="Times New Roman" w:hAnsi="Arial" w:cs="Arial"/>
          <w:b/>
          <w:u w:val="single"/>
        </w:rPr>
      </w:pPr>
      <w:r w:rsidRPr="00964871">
        <w:rPr>
          <w:rFonts w:ascii="Arial" w:eastAsia="Times New Roman" w:hAnsi="Arial" w:cs="Arial"/>
          <w:b/>
          <w:u w:val="single"/>
        </w:rPr>
        <w:t>Task 2:</w:t>
      </w:r>
    </w:p>
    <w:p w:rsidR="00964871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>When someone else has made changes to the document (while "Track Changes" is on), you can review and decide whether to keep or remove those changes.</w:t>
      </w:r>
    </w:p>
    <w:p w:rsidR="00964871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 Go to the </w:t>
      </w:r>
      <w:r w:rsidRPr="00964871">
        <w:rPr>
          <w:rFonts w:ascii="Arial" w:eastAsia="Times New Roman" w:hAnsi="Arial" w:cs="Arial"/>
          <w:bCs/>
        </w:rPr>
        <w:t>Review</w:t>
      </w:r>
      <w:r w:rsidRPr="00964871">
        <w:rPr>
          <w:rFonts w:ascii="Arial" w:eastAsia="Times New Roman" w:hAnsi="Arial" w:cs="Arial"/>
        </w:rPr>
        <w:t xml:space="preserve"> tab.</w:t>
      </w:r>
    </w:p>
    <w:p w:rsidR="00964871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ins w:id="10" w:author="Hashir Siddiqui" w:date="2025-01-30T04:19:00Z"/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 In the </w:t>
      </w:r>
      <w:r w:rsidRPr="00964871">
        <w:rPr>
          <w:rFonts w:ascii="Arial" w:eastAsia="Times New Roman" w:hAnsi="Arial" w:cs="Arial"/>
          <w:bCs/>
        </w:rPr>
        <w:t>Changes</w:t>
      </w:r>
      <w:r w:rsidRPr="00964871">
        <w:rPr>
          <w:rFonts w:ascii="Arial" w:eastAsia="Times New Roman" w:hAnsi="Arial" w:cs="Arial"/>
        </w:rPr>
        <w:t xml:space="preserve"> group, you'll see options to </w:t>
      </w:r>
      <w:r w:rsidRPr="00964871">
        <w:rPr>
          <w:rFonts w:ascii="Arial" w:eastAsia="Times New Roman" w:hAnsi="Arial" w:cs="Arial"/>
          <w:bCs/>
        </w:rPr>
        <w:t>Accept</w:t>
      </w:r>
      <w:r w:rsidRPr="00964871">
        <w:rPr>
          <w:rFonts w:ascii="Arial" w:eastAsia="Times New Roman" w:hAnsi="Arial" w:cs="Arial"/>
        </w:rPr>
        <w:t xml:space="preserve"> or </w:t>
      </w:r>
      <w:r w:rsidRPr="00964871">
        <w:rPr>
          <w:rFonts w:ascii="Arial" w:eastAsia="Times New Roman" w:hAnsi="Arial" w:cs="Arial"/>
          <w:bCs/>
        </w:rPr>
        <w:t>Reject</w:t>
      </w:r>
      <w:r w:rsidRPr="00964871">
        <w:rPr>
          <w:rFonts w:ascii="Arial" w:eastAsia="Times New Roman" w:hAnsi="Arial" w:cs="Arial"/>
        </w:rPr>
        <w:t xml:space="preserve"> changes</w:t>
      </w:r>
    </w:p>
    <w:p w:rsidR="00A272C6" w:rsidRDefault="00A272C6" w:rsidP="00A272C6">
      <w:pPr>
        <w:spacing w:after="0" w:line="240" w:lineRule="auto"/>
        <w:rPr>
          <w:ins w:id="11" w:author="Hashir Siddiqui" w:date="2025-01-30T04:19:00Z"/>
          <w:rFonts w:ascii="Arial" w:eastAsia="Times New Roman" w:hAnsi="Arial" w:cs="Arial"/>
        </w:rPr>
        <w:pPrChange w:id="12" w:author="Hashir Siddiqui" w:date="2025-01-30T04:19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</w:p>
    <w:p w:rsidR="00A272C6" w:rsidRPr="00A272C6" w:rsidRDefault="00A272C6" w:rsidP="00A272C6">
      <w:pPr>
        <w:spacing w:after="0" w:line="240" w:lineRule="auto"/>
        <w:jc w:val="center"/>
        <w:rPr>
          <w:rFonts w:ascii="Arial" w:eastAsia="Times New Roman" w:hAnsi="Arial" w:cs="Arial"/>
          <w:rPrChange w:id="13" w:author="Hashir Siddiqui" w:date="2025-01-30T04:19:00Z">
            <w:rPr/>
          </w:rPrChange>
        </w:rPr>
        <w:pPrChange w:id="14" w:author="Hashir Siddiqui" w:date="2025-01-30T04:20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  <w:ins w:id="15" w:author="Hashir Siddiqui" w:date="2025-01-30T04:19:00Z">
        <w:r w:rsidRPr="00A272C6">
          <w:rPr>
            <w:rFonts w:ascii="Arial" w:eastAsia="Times New Roman" w:hAnsi="Arial" w:cs="Arial"/>
          </w:rPr>
          <w:drawing>
            <wp:inline distT="0" distB="0" distL="0" distR="0" wp14:anchorId="35618D1C" wp14:editId="6A939F9F">
              <wp:extent cx="1912125" cy="143827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9831" cy="14440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4871" w:rsidRPr="00964871" w:rsidRDefault="00964871" w:rsidP="00964871">
      <w:pPr>
        <w:rPr>
          <w:rFonts w:ascii="Arial" w:eastAsia="Times New Roman" w:hAnsi="Arial" w:cs="Arial"/>
        </w:rPr>
      </w:pPr>
    </w:p>
    <w:p w:rsidR="00964871" w:rsidRPr="00964871" w:rsidRDefault="00964871" w:rsidP="00964871">
      <w:pPr>
        <w:rPr>
          <w:rFonts w:ascii="Arial" w:eastAsia="Times New Roman" w:hAnsi="Arial" w:cs="Arial"/>
          <w:b/>
          <w:u w:val="single"/>
        </w:rPr>
      </w:pPr>
      <w:r w:rsidRPr="00964871">
        <w:rPr>
          <w:rFonts w:ascii="Arial" w:eastAsia="Times New Roman" w:hAnsi="Arial" w:cs="Arial"/>
          <w:b/>
          <w:u w:val="single"/>
        </w:rPr>
        <w:lastRenderedPageBreak/>
        <w:t>Task 3:</w:t>
      </w:r>
    </w:p>
    <w:p w:rsidR="0047362B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47362B">
        <w:rPr>
          <w:rFonts w:ascii="Arial" w:eastAsia="Times New Roman" w:hAnsi="Arial" w:cs="Arial"/>
          <w:bCs/>
        </w:rPr>
        <w:t>Highlight the text</w:t>
      </w:r>
      <w:r w:rsidRPr="0047362B">
        <w:rPr>
          <w:rFonts w:ascii="Arial" w:eastAsia="Times New Roman" w:hAnsi="Arial" w:cs="Arial"/>
        </w:rPr>
        <w:t xml:space="preserve"> or place your cursor where you want to add a comment.</w:t>
      </w:r>
    </w:p>
    <w:p w:rsidR="0047362B" w:rsidRDefault="00964871" w:rsidP="0047362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47362B">
        <w:rPr>
          <w:rFonts w:ascii="Arial" w:eastAsia="Times New Roman" w:hAnsi="Arial" w:cs="Arial"/>
        </w:rPr>
        <w:t xml:space="preserve">Go to the </w:t>
      </w:r>
      <w:r w:rsidRPr="0047362B">
        <w:rPr>
          <w:rFonts w:ascii="Arial" w:eastAsia="Times New Roman" w:hAnsi="Arial" w:cs="Arial"/>
          <w:bCs/>
        </w:rPr>
        <w:t>Review</w:t>
      </w:r>
      <w:r w:rsidRPr="0047362B">
        <w:rPr>
          <w:rFonts w:ascii="Arial" w:eastAsia="Times New Roman" w:hAnsi="Arial" w:cs="Arial"/>
        </w:rPr>
        <w:t xml:space="preserve"> tab.</w:t>
      </w:r>
    </w:p>
    <w:p w:rsidR="0047362B" w:rsidRDefault="0047362B" w:rsidP="0047362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 </w:t>
      </w:r>
      <w:r w:rsidR="00964871" w:rsidRPr="00964871">
        <w:rPr>
          <w:rFonts w:ascii="Arial" w:eastAsia="Times New Roman" w:hAnsi="Arial" w:cs="Arial"/>
        </w:rPr>
        <w:t xml:space="preserve">In the </w:t>
      </w:r>
      <w:r w:rsidR="00964871" w:rsidRPr="00964871">
        <w:rPr>
          <w:rFonts w:ascii="Arial" w:eastAsia="Times New Roman" w:hAnsi="Arial" w:cs="Arial"/>
          <w:bCs/>
        </w:rPr>
        <w:t>Comments</w:t>
      </w:r>
      <w:r w:rsidR="00964871" w:rsidRPr="00964871">
        <w:rPr>
          <w:rFonts w:ascii="Arial" w:eastAsia="Times New Roman" w:hAnsi="Arial" w:cs="Arial"/>
        </w:rPr>
        <w:t xml:space="preserve"> group, click </w:t>
      </w:r>
      <w:r w:rsidR="00964871" w:rsidRPr="00964871">
        <w:rPr>
          <w:rFonts w:ascii="Arial" w:eastAsia="Times New Roman" w:hAnsi="Arial" w:cs="Arial"/>
          <w:bCs/>
        </w:rPr>
        <w:t>New Comment</w:t>
      </w:r>
      <w:r w:rsidR="00964871" w:rsidRPr="00964871">
        <w:rPr>
          <w:rFonts w:ascii="Arial" w:eastAsia="Times New Roman" w:hAnsi="Arial" w:cs="Arial"/>
        </w:rPr>
        <w:t>.</w:t>
      </w:r>
    </w:p>
    <w:p w:rsidR="0047362B" w:rsidRDefault="0047362B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 </w:t>
      </w:r>
      <w:r w:rsidR="00964871" w:rsidRPr="00964871">
        <w:rPr>
          <w:rFonts w:ascii="Arial" w:eastAsia="Times New Roman" w:hAnsi="Arial" w:cs="Arial"/>
        </w:rPr>
        <w:t>A comment box will appear in the right margin of the document where you can type your feedback or notes.</w:t>
      </w:r>
    </w:p>
    <w:p w:rsidR="00964871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ins w:id="16" w:author="Hashir Siddiqui" w:date="2025-01-30T04:20:00Z"/>
          <w:rFonts w:ascii="Arial" w:eastAsia="Times New Roman" w:hAnsi="Arial" w:cs="Arial"/>
        </w:rPr>
      </w:pPr>
      <w:r w:rsidRPr="0047362B">
        <w:rPr>
          <w:rFonts w:ascii="Arial" w:eastAsia="Times New Roman" w:hAnsi="Arial" w:cs="Arial"/>
        </w:rPr>
        <w:t>The comment will be linked to the text you highlighted or selected.</w:t>
      </w:r>
    </w:p>
    <w:p w:rsidR="00F17B7E" w:rsidRDefault="00F17B7E" w:rsidP="00F17B7E">
      <w:pPr>
        <w:spacing w:after="0" w:line="240" w:lineRule="auto"/>
        <w:rPr>
          <w:ins w:id="17" w:author="Hashir Siddiqui" w:date="2025-01-30T04:20:00Z"/>
          <w:rFonts w:ascii="Arial" w:eastAsia="Times New Roman" w:hAnsi="Arial" w:cs="Arial"/>
        </w:rPr>
        <w:pPrChange w:id="18" w:author="Hashir Siddiqui" w:date="2025-01-30T04:20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</w:p>
    <w:p w:rsidR="00F17B7E" w:rsidRPr="00F17B7E" w:rsidRDefault="00F17B7E" w:rsidP="00F17B7E">
      <w:pPr>
        <w:spacing w:after="0" w:line="240" w:lineRule="auto"/>
        <w:jc w:val="center"/>
        <w:rPr>
          <w:rFonts w:ascii="Arial" w:eastAsia="Times New Roman" w:hAnsi="Arial" w:cs="Arial"/>
          <w:rPrChange w:id="19" w:author="Hashir Siddiqui" w:date="2025-01-30T04:20:00Z">
            <w:rPr/>
          </w:rPrChange>
        </w:rPr>
        <w:pPrChange w:id="20" w:author="Hashir Siddiqui" w:date="2025-01-30T04:20:00Z">
          <w:pPr>
            <w:pStyle w:val="ListParagraph"/>
            <w:numPr>
              <w:numId w:val="9"/>
            </w:numPr>
            <w:spacing w:after="0" w:line="240" w:lineRule="auto"/>
            <w:ind w:hanging="360"/>
          </w:pPr>
        </w:pPrChange>
      </w:pPr>
      <w:ins w:id="21" w:author="Hashir Siddiqui" w:date="2025-01-30T04:20:00Z">
        <w:r w:rsidRPr="00F17B7E">
          <w:rPr>
            <w:rFonts w:ascii="Arial" w:eastAsia="Times New Roman" w:hAnsi="Arial" w:cs="Arial"/>
          </w:rPr>
          <w:drawing>
            <wp:inline distT="0" distB="0" distL="0" distR="0" wp14:anchorId="496D147A" wp14:editId="647CF7C8">
              <wp:extent cx="2819938" cy="141922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9030" cy="14238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4871" w:rsidRPr="00964871" w:rsidRDefault="00964871" w:rsidP="00964871">
      <w:pPr>
        <w:rPr>
          <w:rFonts w:ascii="Arial" w:eastAsia="Times New Roman" w:hAnsi="Arial" w:cs="Arial"/>
        </w:rPr>
      </w:pPr>
    </w:p>
    <w:p w:rsidR="00964871" w:rsidRPr="00964871" w:rsidRDefault="00964871" w:rsidP="00964871">
      <w:pPr>
        <w:rPr>
          <w:rFonts w:ascii="Arial" w:eastAsia="Times New Roman" w:hAnsi="Arial" w:cs="Arial"/>
          <w:b/>
          <w:u w:val="single"/>
        </w:rPr>
      </w:pPr>
      <w:r w:rsidRPr="00964871">
        <w:rPr>
          <w:rFonts w:ascii="Arial" w:eastAsia="Times New Roman" w:hAnsi="Arial" w:cs="Arial"/>
          <w:b/>
          <w:u w:val="single"/>
        </w:rPr>
        <w:t>Task 4:</w:t>
      </w:r>
    </w:p>
    <w:p w:rsidR="0047362B" w:rsidRDefault="0047362B" w:rsidP="0047362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47362B">
        <w:rPr>
          <w:rFonts w:ascii="Arial" w:eastAsia="Times New Roman" w:hAnsi="Arial" w:cs="Arial"/>
        </w:rPr>
        <w:t>T</w:t>
      </w:r>
      <w:r w:rsidR="00964871" w:rsidRPr="0047362B">
        <w:rPr>
          <w:rFonts w:ascii="Arial" w:eastAsia="Times New Roman" w:hAnsi="Arial" w:cs="Arial"/>
        </w:rPr>
        <w:t xml:space="preserve">o </w:t>
      </w:r>
      <w:r w:rsidR="00964871" w:rsidRPr="0047362B">
        <w:rPr>
          <w:rFonts w:ascii="Arial" w:eastAsia="Times New Roman" w:hAnsi="Arial" w:cs="Arial"/>
          <w:bCs/>
        </w:rPr>
        <w:t>review comments</w:t>
      </w:r>
      <w:r w:rsidR="00964871" w:rsidRPr="0047362B">
        <w:rPr>
          <w:rFonts w:ascii="Arial" w:eastAsia="Times New Roman" w:hAnsi="Arial" w:cs="Arial"/>
        </w:rPr>
        <w:t>, simply click on any comment in the right margin. You can reply to comments or make edits based on the feedback.</w:t>
      </w:r>
    </w:p>
    <w:p w:rsidR="0047362B" w:rsidRDefault="0047362B" w:rsidP="0047362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 </w:t>
      </w:r>
      <w:r w:rsidR="00964871" w:rsidRPr="00964871">
        <w:rPr>
          <w:rFonts w:ascii="Arial" w:eastAsia="Times New Roman" w:hAnsi="Arial" w:cs="Arial"/>
        </w:rPr>
        <w:t xml:space="preserve">To </w:t>
      </w:r>
      <w:r w:rsidR="00964871" w:rsidRPr="00964871">
        <w:rPr>
          <w:rFonts w:ascii="Arial" w:eastAsia="Times New Roman" w:hAnsi="Arial" w:cs="Arial"/>
          <w:bCs/>
        </w:rPr>
        <w:t>delete</w:t>
      </w:r>
      <w:r w:rsidR="00964871" w:rsidRPr="00964871">
        <w:rPr>
          <w:rFonts w:ascii="Arial" w:eastAsia="Times New Roman" w:hAnsi="Arial" w:cs="Arial"/>
        </w:rPr>
        <w:t xml:space="preserve"> a comment, click on the comment to select it.</w:t>
      </w:r>
    </w:p>
    <w:p w:rsidR="0047362B" w:rsidRDefault="0047362B" w:rsidP="0047362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 </w:t>
      </w:r>
      <w:r w:rsidR="00964871" w:rsidRPr="00964871">
        <w:rPr>
          <w:rFonts w:ascii="Arial" w:eastAsia="Times New Roman" w:hAnsi="Arial" w:cs="Arial"/>
        </w:rPr>
        <w:t xml:space="preserve">Then, in the </w:t>
      </w:r>
      <w:r w:rsidR="00964871" w:rsidRPr="00964871">
        <w:rPr>
          <w:rFonts w:ascii="Arial" w:eastAsia="Times New Roman" w:hAnsi="Arial" w:cs="Arial"/>
          <w:bCs/>
        </w:rPr>
        <w:t>Review</w:t>
      </w:r>
      <w:r w:rsidR="00964871" w:rsidRPr="00964871">
        <w:rPr>
          <w:rFonts w:ascii="Arial" w:eastAsia="Times New Roman" w:hAnsi="Arial" w:cs="Arial"/>
        </w:rPr>
        <w:t xml:space="preserve"> tab, in the </w:t>
      </w:r>
      <w:r w:rsidR="00964871" w:rsidRPr="00964871">
        <w:rPr>
          <w:rFonts w:ascii="Arial" w:eastAsia="Times New Roman" w:hAnsi="Arial" w:cs="Arial"/>
          <w:bCs/>
        </w:rPr>
        <w:t>Comments</w:t>
      </w:r>
      <w:r w:rsidR="00964871" w:rsidRPr="00964871">
        <w:rPr>
          <w:rFonts w:ascii="Arial" w:eastAsia="Times New Roman" w:hAnsi="Arial" w:cs="Arial"/>
        </w:rPr>
        <w:t xml:space="preserve"> group, click </w:t>
      </w:r>
      <w:r w:rsidR="00964871" w:rsidRPr="00964871">
        <w:rPr>
          <w:rFonts w:ascii="Arial" w:eastAsia="Times New Roman" w:hAnsi="Arial" w:cs="Arial"/>
          <w:bCs/>
        </w:rPr>
        <w:t>Delete</w:t>
      </w:r>
      <w:r w:rsidR="00964871" w:rsidRPr="00964871">
        <w:rPr>
          <w:rFonts w:ascii="Arial" w:eastAsia="Times New Roman" w:hAnsi="Arial" w:cs="Arial"/>
        </w:rPr>
        <w:t>.</w:t>
      </w:r>
    </w:p>
    <w:p w:rsidR="0047362B" w:rsidRDefault="0047362B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964871">
        <w:rPr>
          <w:rFonts w:ascii="Arial" w:eastAsia="Times New Roman" w:hAnsi="Arial" w:cs="Arial"/>
        </w:rPr>
        <w:t xml:space="preserve"> </w:t>
      </w:r>
      <w:r w:rsidR="00964871" w:rsidRPr="00964871">
        <w:rPr>
          <w:rFonts w:ascii="Arial" w:eastAsia="Times New Roman" w:hAnsi="Arial" w:cs="Arial"/>
        </w:rPr>
        <w:t xml:space="preserve">You can choose </w:t>
      </w:r>
      <w:r w:rsidR="00964871" w:rsidRPr="00964871">
        <w:rPr>
          <w:rFonts w:ascii="Arial" w:eastAsia="Times New Roman" w:hAnsi="Arial" w:cs="Arial"/>
          <w:bCs/>
        </w:rPr>
        <w:t>Delete</w:t>
      </w:r>
      <w:r w:rsidR="00964871" w:rsidRPr="00964871">
        <w:rPr>
          <w:rFonts w:ascii="Arial" w:eastAsia="Times New Roman" w:hAnsi="Arial" w:cs="Arial"/>
        </w:rPr>
        <w:t xml:space="preserve"> to remove just that comment, or </w:t>
      </w:r>
      <w:r w:rsidR="00964871" w:rsidRPr="00964871">
        <w:rPr>
          <w:rFonts w:ascii="Arial" w:eastAsia="Times New Roman" w:hAnsi="Arial" w:cs="Arial"/>
          <w:bCs/>
        </w:rPr>
        <w:t>Delete All Comments in Document</w:t>
      </w:r>
      <w:r w:rsidR="00964871" w:rsidRPr="00964871">
        <w:rPr>
          <w:rFonts w:ascii="Arial" w:eastAsia="Times New Roman" w:hAnsi="Arial" w:cs="Arial"/>
        </w:rPr>
        <w:t xml:space="preserve"> to remove all comments at once.</w:t>
      </w:r>
    </w:p>
    <w:p w:rsidR="00964871" w:rsidRPr="0047362B" w:rsidRDefault="00964871" w:rsidP="00964871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</w:rPr>
      </w:pPr>
      <w:r w:rsidRPr="0047362B">
        <w:rPr>
          <w:rFonts w:ascii="Arial" w:eastAsia="Times New Roman" w:hAnsi="Arial" w:cs="Arial"/>
        </w:rPr>
        <w:t xml:space="preserve">To </w:t>
      </w:r>
      <w:r w:rsidRPr="0047362B">
        <w:rPr>
          <w:rFonts w:ascii="Arial" w:eastAsia="Times New Roman" w:hAnsi="Arial" w:cs="Arial"/>
          <w:bCs/>
        </w:rPr>
        <w:t>resolve a comment</w:t>
      </w:r>
      <w:r w:rsidRPr="0047362B">
        <w:rPr>
          <w:rFonts w:ascii="Arial" w:eastAsia="Times New Roman" w:hAnsi="Arial" w:cs="Arial"/>
        </w:rPr>
        <w:t xml:space="preserve"> (mark it as addressed), click on the comment and select </w:t>
      </w:r>
      <w:r w:rsidRPr="0047362B">
        <w:rPr>
          <w:rFonts w:ascii="Arial" w:eastAsia="Times New Roman" w:hAnsi="Arial" w:cs="Arial"/>
          <w:bCs/>
        </w:rPr>
        <w:t>Resolve</w:t>
      </w:r>
      <w:r w:rsidRPr="0047362B">
        <w:rPr>
          <w:rFonts w:ascii="Arial" w:eastAsia="Times New Roman" w:hAnsi="Arial" w:cs="Arial"/>
        </w:rPr>
        <w:t>. This will mark the comment as resolved, and it will no longer be active, though it can still be seen in the document if needed.</w:t>
      </w:r>
      <w:bookmarkStart w:id="22" w:name="_GoBack"/>
      <w:bookmarkEnd w:id="22"/>
    </w:p>
    <w:sectPr w:rsidR="00964871" w:rsidRPr="0047362B" w:rsidSect="0031788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88B" w:rsidRDefault="0031788B" w:rsidP="0031788B">
      <w:pPr>
        <w:spacing w:after="0" w:line="240" w:lineRule="auto"/>
      </w:pPr>
      <w:r>
        <w:separator/>
      </w:r>
    </w:p>
  </w:endnote>
  <w:end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88B" w:rsidRDefault="0031788B" w:rsidP="0031788B">
      <w:pPr>
        <w:spacing w:after="0" w:line="240" w:lineRule="auto"/>
      </w:pPr>
      <w:r>
        <w:separator/>
      </w:r>
    </w:p>
  </w:footnote>
  <w:footnote w:type="continuationSeparator" w:id="0">
    <w:p w:rsidR="0031788B" w:rsidRDefault="0031788B" w:rsidP="0031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88B" w:rsidRDefault="0031788B" w:rsidP="0031788B">
    <w:pPr>
      <w:pStyle w:val="Header"/>
      <w:jc w:val="center"/>
    </w:pPr>
    <w:r>
      <w:t xml:space="preserve">Submitted by Muhammad Hashir </w:t>
    </w:r>
    <w:proofErr w:type="spellStart"/>
    <w:r>
      <w:t>Rafique</w:t>
    </w:r>
    <w:proofErr w:type="spellEnd"/>
    <w:r>
      <w:t xml:space="preserve"> (BSCS)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B0D"/>
    <w:multiLevelType w:val="hybridMultilevel"/>
    <w:tmpl w:val="5586771E"/>
    <w:lvl w:ilvl="0" w:tplc="8DB49FD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C7E9A"/>
    <w:multiLevelType w:val="hybridMultilevel"/>
    <w:tmpl w:val="8E84E134"/>
    <w:lvl w:ilvl="0" w:tplc="F72042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C0157"/>
    <w:multiLevelType w:val="multilevel"/>
    <w:tmpl w:val="30E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767B62"/>
    <w:multiLevelType w:val="hybridMultilevel"/>
    <w:tmpl w:val="7C28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B0691"/>
    <w:multiLevelType w:val="hybridMultilevel"/>
    <w:tmpl w:val="3DBE0BD6"/>
    <w:lvl w:ilvl="0" w:tplc="5B46F59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64D59"/>
    <w:multiLevelType w:val="hybridMultilevel"/>
    <w:tmpl w:val="21F2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A4DCF"/>
    <w:multiLevelType w:val="hybridMultilevel"/>
    <w:tmpl w:val="9FC24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3739F"/>
    <w:multiLevelType w:val="hybridMultilevel"/>
    <w:tmpl w:val="C748A2B8"/>
    <w:lvl w:ilvl="0" w:tplc="1D268B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shir Siddiqui">
    <w15:presenceInfo w15:providerId="None" w15:userId="Hashir Siddiqu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B9D"/>
    <w:rsid w:val="000003F6"/>
    <w:rsid w:val="00021252"/>
    <w:rsid w:val="00067D81"/>
    <w:rsid w:val="001C19CC"/>
    <w:rsid w:val="001F48F9"/>
    <w:rsid w:val="00243222"/>
    <w:rsid w:val="002E4B9D"/>
    <w:rsid w:val="002E7D86"/>
    <w:rsid w:val="002F7965"/>
    <w:rsid w:val="00312361"/>
    <w:rsid w:val="0031788B"/>
    <w:rsid w:val="003A0FBD"/>
    <w:rsid w:val="00414BBF"/>
    <w:rsid w:val="0047362B"/>
    <w:rsid w:val="00477BAF"/>
    <w:rsid w:val="004E7B78"/>
    <w:rsid w:val="00574DF3"/>
    <w:rsid w:val="005A118C"/>
    <w:rsid w:val="005E1407"/>
    <w:rsid w:val="006854D3"/>
    <w:rsid w:val="006F261B"/>
    <w:rsid w:val="00745F48"/>
    <w:rsid w:val="007551D7"/>
    <w:rsid w:val="0080428B"/>
    <w:rsid w:val="00807F0C"/>
    <w:rsid w:val="00810C1C"/>
    <w:rsid w:val="008658AE"/>
    <w:rsid w:val="00893CBB"/>
    <w:rsid w:val="00964871"/>
    <w:rsid w:val="009B5D56"/>
    <w:rsid w:val="009C3E00"/>
    <w:rsid w:val="00A20A6B"/>
    <w:rsid w:val="00A272C6"/>
    <w:rsid w:val="00A73BD4"/>
    <w:rsid w:val="00AA0B76"/>
    <w:rsid w:val="00AA4EB3"/>
    <w:rsid w:val="00AC3F19"/>
    <w:rsid w:val="00AF03F8"/>
    <w:rsid w:val="00B83E60"/>
    <w:rsid w:val="00B87854"/>
    <w:rsid w:val="00CD133F"/>
    <w:rsid w:val="00CD1D71"/>
    <w:rsid w:val="00D0318C"/>
    <w:rsid w:val="00D17362"/>
    <w:rsid w:val="00D5117A"/>
    <w:rsid w:val="00D6377E"/>
    <w:rsid w:val="00D936CA"/>
    <w:rsid w:val="00EF070A"/>
    <w:rsid w:val="00EF689D"/>
    <w:rsid w:val="00F17B7E"/>
    <w:rsid w:val="00F67799"/>
    <w:rsid w:val="00FA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8D9D"/>
  <w15:chartTrackingRefBased/>
  <w15:docId w15:val="{307A850A-BDA2-49AA-91D6-11943804A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407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D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133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28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28B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88B"/>
  </w:style>
  <w:style w:type="paragraph" w:styleId="Footer">
    <w:name w:val="footer"/>
    <w:basedOn w:val="Normal"/>
    <w:link w:val="FooterChar"/>
    <w:uiPriority w:val="99"/>
    <w:unhideWhenUsed/>
    <w:rsid w:val="00317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88B"/>
  </w:style>
  <w:style w:type="table" w:styleId="TableGrid">
    <w:name w:val="Table Grid"/>
    <w:basedOn w:val="TableNormal"/>
    <w:uiPriority w:val="39"/>
    <w:rsid w:val="00B8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1236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9648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Hashir Siddiqui</cp:lastModifiedBy>
  <cp:revision>51</cp:revision>
  <dcterms:created xsi:type="dcterms:W3CDTF">2024-10-20T08:18:00Z</dcterms:created>
  <dcterms:modified xsi:type="dcterms:W3CDTF">2025-01-29T23:20:00Z</dcterms:modified>
</cp:coreProperties>
</file>